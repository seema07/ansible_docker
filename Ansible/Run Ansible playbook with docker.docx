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5C" w:rsidRDefault="00440FDC" w:rsidP="00FC5E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 Ansible Playbook with Docker</w:t>
      </w:r>
    </w:p>
    <w:p w:rsidR="00440FDC" w:rsidRDefault="007C30F5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300355</wp:posOffset>
                </wp:positionV>
                <wp:extent cx="1822450" cy="8572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3614" id="Rectangle 1" o:spid="_x0000_s1026" style="position:absolute;margin-left:-6pt;margin-top:23.65pt;width:14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" filled="f" strokecolor="black [3213]" strokeweight="1pt"/>
            </w:pict>
          </mc:Fallback>
        </mc:AlternateContent>
      </w:r>
      <w:r w:rsidR="00440FDC" w:rsidRPr="00440FDC">
        <w:rPr>
          <w:rFonts w:ascii="Times New Roman" w:hAnsi="Times New Roman" w:cs="Times New Roman"/>
          <w:sz w:val="24"/>
          <w:szCs w:val="24"/>
        </w:rPr>
        <w:t>Flowchart of scenario</w:t>
      </w:r>
      <w:r w:rsidR="00440FDC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7C30F5" w:rsidRDefault="007C30F5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Playbook </w:t>
      </w:r>
    </w:p>
    <w:p w:rsidR="00720D2C" w:rsidRDefault="00720D2C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182245</wp:posOffset>
                </wp:positionV>
                <wp:extent cx="755650" cy="31750"/>
                <wp:effectExtent l="0" t="38100" r="6350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0F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pt;margin-top:14.35pt;width:59.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4445</wp:posOffset>
                </wp:positionV>
                <wp:extent cx="2076450" cy="11303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13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A4B88" id="Rectangle 2" o:spid="_x0000_s1026" style="position:absolute;margin-left:195.5pt;margin-top:.35pt;width:163.5pt;height:8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" filled="f" strokecolor="black [3213]" strokeweight="1pt"/>
            </w:pict>
          </mc:Fallback>
        </mc:AlternateContent>
      </w:r>
      <w:r w:rsidR="007C30F5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7C30F5">
        <w:rPr>
          <w:rFonts w:ascii="Times New Roman" w:hAnsi="Times New Roman" w:cs="Times New Roman"/>
          <w:sz w:val="24"/>
          <w:szCs w:val="24"/>
        </w:rPr>
        <w:t>jdk+tomcat</w:t>
      </w:r>
      <w:r>
        <w:rPr>
          <w:rFonts w:ascii="Times New Roman" w:hAnsi="Times New Roman" w:cs="Times New Roman"/>
          <w:sz w:val="24"/>
          <w:szCs w:val="24"/>
        </w:rPr>
        <w:t>+deploy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0F5" w:rsidRDefault="00720D2C" w:rsidP="00FC5E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war</w:t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>Dockerfile</w:t>
      </w:r>
    </w:p>
    <w:p w:rsidR="007C30F5" w:rsidRDefault="007C30F5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 image Ubuntu</w:t>
      </w:r>
    </w:p>
    <w:p w:rsidR="007C30F5" w:rsidRDefault="00720D2C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274955</wp:posOffset>
                </wp:positionV>
                <wp:extent cx="698500" cy="273050"/>
                <wp:effectExtent l="38100" t="0" r="2540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4F1A" id="Straight Arrow Connector 5" o:spid="_x0000_s1026" type="#_x0000_t32" style="position:absolute;margin-left:156.5pt;margin-top:21.65pt;width:55pt;height:2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116205</wp:posOffset>
                </wp:positionV>
                <wp:extent cx="2108200" cy="12128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B2D4" id="Rectangle 3" o:spid="_x0000_s1026" style="position:absolute;margin-left:-9.5pt;margin-top:9.15pt;width:166pt;height:9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" filled="f" strokecolor="black [3213]" strokeweight="1pt"/>
            </w:pict>
          </mc:Fallback>
        </mc:AlternateContent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</w:r>
      <w:r w:rsidR="007C30F5">
        <w:rPr>
          <w:rFonts w:ascii="Times New Roman" w:hAnsi="Times New Roman" w:cs="Times New Roman"/>
          <w:sz w:val="24"/>
          <w:szCs w:val="24"/>
        </w:rPr>
        <w:tab/>
        <w:t>Call Ansible playbook</w:t>
      </w:r>
    </w:p>
    <w:p w:rsidR="00720D2C" w:rsidRDefault="00720D2C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image </w:t>
      </w:r>
    </w:p>
    <w:p w:rsidR="00720D2C" w:rsidRDefault="00720D2C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deployed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app+tomcat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FDC" w:rsidRPr="00440FDC" w:rsidRDefault="00720D2C" w:rsidP="00FC5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+Ubuntu as base image</w:t>
      </w:r>
      <w:bookmarkStart w:id="0" w:name="_GoBack"/>
      <w:bookmarkEnd w:id="0"/>
    </w:p>
    <w:p w:rsidR="00B1505C" w:rsidRDefault="00B1505C" w:rsidP="00B1505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1505C" w:rsidRDefault="00B1505C" w:rsidP="00B1505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1505C" w:rsidRDefault="00B1505C" w:rsidP="00B1505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5E9A" w:rsidRPr="007E5272" w:rsidRDefault="00FC5E9A" w:rsidP="00FC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5272">
        <w:rPr>
          <w:rFonts w:ascii="Times New Roman" w:hAnsi="Times New Roman" w:cs="Times New Roman"/>
          <w:b/>
          <w:sz w:val="28"/>
          <w:szCs w:val="28"/>
        </w:rPr>
        <w:t>Install java and tomcat with Ansible playbook in Linux system</w:t>
      </w:r>
    </w:p>
    <w:p w:rsidR="00FC5E9A" w:rsidRPr="007E5272" w:rsidRDefault="00FC5E9A" w:rsidP="00FC5E9A">
      <w:pPr>
        <w:pStyle w:val="ListParagraph"/>
        <w:ind w:left="360"/>
        <w:rPr>
          <w:ins w:id="1" w:author="Sapkale, Daksha (Cognizant)" w:date="2016-12-16T11:54:00Z"/>
          <w:rFonts w:ascii="Times New Roman" w:hAnsi="Times New Roman" w:cs="Times New Roman"/>
          <w:b/>
          <w:sz w:val="24"/>
          <w:szCs w:val="24"/>
        </w:rPr>
      </w:pPr>
    </w:p>
    <w:p w:rsidR="00FC5E9A" w:rsidRPr="007E5272" w:rsidRDefault="00FC5E9A" w:rsidP="00FC5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First need to install Java and set the java path.</w:t>
      </w:r>
    </w:p>
    <w:p w:rsidR="00FC5E9A" w:rsidRPr="007E5272" w:rsidRDefault="00FC5E9A" w:rsidP="00FC5E9A">
      <w:pPr>
        <w:pStyle w:val="ListParagraph"/>
        <w:ind w:left="360"/>
        <w:rPr>
          <w:ins w:id="2" w:author="Sapkale, Daksha (Cognizant)" w:date="2016-12-16T11:54:00Z"/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To install java need to follow the steps given below–</w:t>
      </w:r>
    </w:p>
    <w:p w:rsidR="00FC5E9A" w:rsidRPr="007E5272" w:rsidRDefault="00FC5E9A" w:rsidP="00FC5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Download the jdk zip file</w:t>
      </w:r>
    </w:p>
    <w:p w:rsidR="00FC5E9A" w:rsidRPr="007E5272" w:rsidRDefault="00FC5E9A" w:rsidP="00FC5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Extract it to the desired location</w:t>
      </w:r>
    </w:p>
    <w:p w:rsidR="00FC5E9A" w:rsidRPr="007E5272" w:rsidRDefault="00FC5E9A" w:rsidP="00FC5E9A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Eg, </w:t>
      </w:r>
      <w:r w:rsidRPr="007E5272">
        <w:rPr>
          <w:rFonts w:ascii="Times New Roman" w:hAnsi="Times New Roman" w:cs="Times New Roman"/>
          <w:sz w:val="24"/>
          <w:szCs w:val="24"/>
          <w:shd w:val="clear" w:color="auto" w:fill="FFFFFF"/>
        </w:rPr>
        <w:t>tar xvzf jdk-8u20-linux-i586.tar.gz</w:t>
      </w:r>
    </w:p>
    <w:p w:rsidR="00FC5E9A" w:rsidRPr="007E5272" w:rsidRDefault="00FC5E9A" w:rsidP="00FC5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52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install tomcat download the zip file of tomcat </w:t>
      </w:r>
    </w:p>
    <w:p w:rsidR="00FC5E9A" w:rsidRPr="007E5272" w:rsidRDefault="00FC5E9A" w:rsidP="00FC5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5272">
        <w:rPr>
          <w:rFonts w:ascii="Times New Roman" w:hAnsi="Times New Roman" w:cs="Times New Roman"/>
          <w:sz w:val="24"/>
          <w:szCs w:val="24"/>
          <w:shd w:val="clear" w:color="auto" w:fill="FFFFFF"/>
        </w:rPr>
        <w:t>Below Ansible playbook can be used to install tomcat.</w:t>
      </w:r>
    </w:p>
    <w:p w:rsidR="00FC5E9A" w:rsidRPr="007E5272" w:rsidRDefault="00FC5E9A" w:rsidP="00FC5E9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---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all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shell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echo JAVA_HOME is $JAVA_HOME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  JAVA_HOME: /usr/local/java/jdk1.8.0_111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Extract archive of tomcat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/bin/tar xvf /home/daksha/ansible_demo/apache-tomcat-     7.0.61.tar.gz home/daksha/apache-tomcat-7.0.61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Symlink install directory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src=/home/daksha/ansible_demo/apache-tomcat-7.0.61  path=/usr/share/tomcat state=link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Configure Tomcat server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src=/home/daksha/ansible_demo/apache-tomcat-7.0.61/conf/server.xml dest=/usr/share/tomcat/conf/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restart tomcat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Configure Tomcat users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src=/home/daksha/ansible_demo/apache-tomcat-7.0.61/conf/tomcat-users.xml dest=/usr/share/tomcat/conf/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restart tomcat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Install Tomcat init script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src=/home/daksha/ansible_demo/apache-tomcat-7.0.61/bin/setclasspath.sh  dest=/etc/init.d/tomcat mode=0755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deploy war file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src=/home/daksha/ansible_demo/benefits.war dest=/usr/share/tomcat/webapps/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Start Tomcat</w:t>
      </w:r>
    </w:p>
    <w:p w:rsidR="00FC5E9A" w:rsidRPr="007E5272" w:rsidRDefault="00FC5E9A" w:rsidP="00FC5E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: /usr/share/tomcat/bin/startup.sh</w:t>
      </w:r>
    </w:p>
    <w:p w:rsidR="00FC5E9A" w:rsidRPr="007E5272" w:rsidRDefault="00FC5E9A" w:rsidP="00FC5E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To deploy sample web application to tomcat just copy the war file to webapps folder of tomcat </w:t>
      </w:r>
    </w:p>
    <w:p w:rsidR="00FC5E9A" w:rsidRPr="007E5272" w:rsidRDefault="00FC5E9A" w:rsidP="00FC5E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Running this playbook -: ansible-playbook –i host –c local tomcat.yml</w:t>
      </w:r>
    </w:p>
    <w:p w:rsidR="00FC5E9A" w:rsidRPr="007E5272" w:rsidRDefault="00FC5E9A" w:rsidP="00FC5E9A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Browse the port and check whether tomcat is up.</w:t>
      </w:r>
    </w:p>
    <w:p w:rsidR="00FC5E9A" w:rsidRPr="007E5272" w:rsidRDefault="00FC5E9A" w:rsidP="00FC5E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5272">
        <w:rPr>
          <w:rFonts w:ascii="Times New Roman" w:hAnsi="Times New Roman" w:cs="Times New Roman"/>
          <w:b/>
          <w:color w:val="auto"/>
          <w:sz w:val="28"/>
          <w:szCs w:val="28"/>
        </w:rPr>
        <w:t>To run the Ansible playbook using Dockerfile</w:t>
      </w:r>
    </w:p>
    <w:p w:rsidR="00FC5E9A" w:rsidRPr="007E5272" w:rsidRDefault="00FC5E9A" w:rsidP="00FC5E9A">
      <w:pPr>
        <w:rPr>
          <w:ins w:id="3" w:author="Sapkale, Daksha (Cognizant)" w:date="2016-12-16T11:54:00Z"/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FROM 10.242.138.121:5000/library/ubuntu:14.04 (loads the Ubuntu image as abse image from internal repo)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 xml:space="preserve"> ansible configuration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RUN apt-get update &amp;&amp; \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apt-get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 xml:space="preserve"> install -y python python-dev python-pip &amp;&amp; \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RUN pip install ansible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 xml:space="preserve"> ansible configuration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tomcat.yml  /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etc/ansible/tomcat.yml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7E5272">
        <w:rPr>
          <w:rFonts w:ascii="Times New Roman" w:hAnsi="Times New Roman" w:cs="Times New Roman"/>
          <w:sz w:val="24"/>
          <w:szCs w:val="24"/>
        </w:rPr>
        <w:t>host  /</w:t>
      </w:r>
      <w:proofErr w:type="gramEnd"/>
      <w:r w:rsidRPr="007E5272">
        <w:rPr>
          <w:rFonts w:ascii="Times New Roman" w:hAnsi="Times New Roman" w:cs="Times New Roman"/>
          <w:sz w:val="24"/>
          <w:szCs w:val="24"/>
        </w:rPr>
        <w:t>etc/ansible/hosts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WORKDIR /etc/ansible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#Run palybook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RUN ansible-playbook etc/ansible/tomcat.yml -c local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EXPOSE 8080</w:t>
      </w:r>
    </w:p>
    <w:p w:rsidR="00FC5E9A" w:rsidRPr="007E5272" w:rsidRDefault="00FC5E9A" w:rsidP="00FC5E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ENTRYPOINT ["ansible-playbook"]</w:t>
      </w:r>
    </w:p>
    <w:p w:rsidR="00FC5E9A" w:rsidRPr="007E5272" w:rsidRDefault="00FC5E9A" w:rsidP="00FC5E9A">
      <w:pPr>
        <w:rPr>
          <w:rFonts w:ascii="Times New Roman" w:hAnsi="Times New Roman" w:cs="Times New Roman"/>
          <w:sz w:val="24"/>
          <w:szCs w:val="24"/>
        </w:rPr>
      </w:pPr>
    </w:p>
    <w:p w:rsidR="005C68ED" w:rsidRDefault="007E5272" w:rsidP="007E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Links for reference-</w:t>
      </w:r>
    </w:p>
    <w:p w:rsidR="00057086" w:rsidRPr="007E5272" w:rsidRDefault="00057086" w:rsidP="000570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5272" w:rsidRDefault="007E5272" w:rsidP="007E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lastRenderedPageBreak/>
        <w:t xml:space="preserve">To install java in </w:t>
      </w:r>
      <w:proofErr w:type="spellStart"/>
      <w:r w:rsidRPr="007E527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E5272">
        <w:rPr>
          <w:rFonts w:ascii="Times New Roman" w:hAnsi="Times New Roman" w:cs="Times New Roman"/>
          <w:sz w:val="24"/>
          <w:szCs w:val="24"/>
        </w:rPr>
        <w:t xml:space="preserve"> system </w:t>
      </w:r>
    </w:p>
    <w:p w:rsidR="007E5272" w:rsidRPr="007E5272" w:rsidRDefault="00720D2C" w:rsidP="007E52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E5272" w:rsidRPr="007E527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http://www.wikihow.com/Install-Oracle-Java-on-Ubuntu-Linux</w:t>
        </w:r>
      </w:hyperlink>
    </w:p>
    <w:p w:rsidR="007E5272" w:rsidRPr="007E5272" w:rsidRDefault="007E5272" w:rsidP="007E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5272">
        <w:rPr>
          <w:rFonts w:ascii="Times New Roman" w:hAnsi="Times New Roman" w:cs="Times New Roman"/>
          <w:sz w:val="24"/>
          <w:szCs w:val="24"/>
        </w:rPr>
        <w:t>To Download the Jdk/</w:t>
      </w:r>
      <w:proofErr w:type="spellStart"/>
      <w:r w:rsidRPr="007E5272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7E5272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7E527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http://www.oracle.com/technetwork/java/javase/downloads/jdk8-downloads-2133151.html</w:t>
        </w:r>
      </w:hyperlink>
    </w:p>
    <w:p w:rsidR="007E5272" w:rsidRPr="007E5272" w:rsidRDefault="007E5272" w:rsidP="007E5272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auto"/>
        </w:rPr>
      </w:pPr>
      <w:r w:rsidRPr="007E5272">
        <w:rPr>
          <w:rFonts w:ascii="Times New Roman" w:hAnsi="Times New Roman" w:cs="Times New Roman"/>
          <w:color w:val="auto"/>
        </w:rPr>
        <w:t>To run the ansible playbook using Dockerfile</w:t>
      </w:r>
    </w:p>
    <w:p w:rsidR="007E5272" w:rsidRPr="007E5272" w:rsidRDefault="00720D2C" w:rsidP="007E52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E5272" w:rsidRPr="004E5987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http://stackoverflow.com/questions/24738264/how-to-test-ansible-playbook-using-docker</w:t>
        </w:r>
      </w:hyperlink>
    </w:p>
    <w:p w:rsidR="007E5272" w:rsidRPr="007E5272" w:rsidRDefault="00720D2C" w:rsidP="007E527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E5272" w:rsidRPr="007E527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http://everythingshouldbevirtual.com/docker-building-containers-using-ansible</w:t>
        </w:r>
      </w:hyperlink>
    </w:p>
    <w:p w:rsidR="007E5272" w:rsidRPr="007E5272" w:rsidRDefault="00720D2C" w:rsidP="007E527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E5272" w:rsidRPr="007E527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http://blog.maestrano.com/baking-your-docker-images-with-ansible/</w:t>
        </w:r>
      </w:hyperlink>
    </w:p>
    <w:p w:rsidR="007E5272" w:rsidRDefault="007E5272" w:rsidP="007E52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505C" w:rsidRPr="007E5272" w:rsidRDefault="00B1505C" w:rsidP="007E52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1505C" w:rsidRPr="007E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076B"/>
    <w:multiLevelType w:val="hybridMultilevel"/>
    <w:tmpl w:val="7894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933E2"/>
    <w:multiLevelType w:val="hybridMultilevel"/>
    <w:tmpl w:val="65FC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7F6"/>
    <w:multiLevelType w:val="hybridMultilevel"/>
    <w:tmpl w:val="3F169C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E6F63"/>
    <w:multiLevelType w:val="hybridMultilevel"/>
    <w:tmpl w:val="ECF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D49B9"/>
    <w:multiLevelType w:val="hybridMultilevel"/>
    <w:tmpl w:val="E8827B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FE23A5"/>
    <w:multiLevelType w:val="hybridMultilevel"/>
    <w:tmpl w:val="547A54B4"/>
    <w:lvl w:ilvl="0" w:tplc="FC64515A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272A"/>
    <w:multiLevelType w:val="hybridMultilevel"/>
    <w:tmpl w:val="C8A8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4575B"/>
    <w:multiLevelType w:val="hybridMultilevel"/>
    <w:tmpl w:val="8348D978"/>
    <w:lvl w:ilvl="0" w:tplc="D23254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kale, Daksha (Cognizant)">
    <w15:presenceInfo w15:providerId="AD" w15:userId="S-1-5-21-1178368992-402679808-390482200-1594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9A"/>
    <w:rsid w:val="00057086"/>
    <w:rsid w:val="00073E1C"/>
    <w:rsid w:val="00440FDC"/>
    <w:rsid w:val="0049241F"/>
    <w:rsid w:val="005C68ED"/>
    <w:rsid w:val="00720D2C"/>
    <w:rsid w:val="007C30F5"/>
    <w:rsid w:val="007E5272"/>
    <w:rsid w:val="00B1505C"/>
    <w:rsid w:val="00E978CB"/>
    <w:rsid w:val="00FC3D20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8060-7904-44CF-AD00-B1904BE1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E9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E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2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rythingshouldbevirtual.com/docker-building-containers-using-ansi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38264/how-to-test-ansible-playbook-using-do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microsoft.com/office/2011/relationships/people" Target="people.xml"/><Relationship Id="rId5" Type="http://schemas.openxmlformats.org/officeDocument/2006/relationships/hyperlink" Target="http://www.wikihow.com/Install-Oracle-Java-on-Ubuntu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maestrano.com/baking-your-docker-images-with-ans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16</cp:revision>
  <dcterms:created xsi:type="dcterms:W3CDTF">2016-12-16T06:27:00Z</dcterms:created>
  <dcterms:modified xsi:type="dcterms:W3CDTF">2016-12-17T05:08:00Z</dcterms:modified>
</cp:coreProperties>
</file>