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7FB" w:rsidRPr="00507538" w:rsidRDefault="000B47FB" w:rsidP="000B47FB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507538">
        <w:rPr>
          <w:rFonts w:ascii="Times New Roman" w:hAnsi="Times New Roman"/>
          <w:b/>
          <w:sz w:val="28"/>
        </w:rPr>
        <w:t xml:space="preserve">Install java and tomcat with Ansible playbook in </w:t>
      </w:r>
      <w:r w:rsidR="00A41386" w:rsidRPr="00507538">
        <w:rPr>
          <w:rFonts w:ascii="Times New Roman" w:hAnsi="Times New Roman"/>
          <w:b/>
          <w:sz w:val="28"/>
        </w:rPr>
        <w:t>Linux</w:t>
      </w:r>
      <w:r w:rsidRPr="00507538">
        <w:rPr>
          <w:rFonts w:ascii="Times New Roman" w:hAnsi="Times New Roman"/>
          <w:b/>
          <w:sz w:val="28"/>
        </w:rPr>
        <w:t xml:space="preserve"> system</w:t>
      </w:r>
    </w:p>
    <w:p w:rsidR="00E15DDF" w:rsidRPr="00A41386" w:rsidRDefault="00E15DDF" w:rsidP="00E15DDF">
      <w:pPr>
        <w:pStyle w:val="ListParagraph"/>
        <w:ind w:left="360"/>
        <w:rPr>
          <w:ins w:id="0" w:author="Sapkale, Daksha (Cognizant)" w:date="2016-12-16T11:54:00Z"/>
          <w:rFonts w:ascii="Times New Roman" w:hAnsi="Times New Roman" w:cs="Times New Roman"/>
          <w:b/>
          <w:sz w:val="24"/>
          <w:szCs w:val="24"/>
        </w:rPr>
      </w:pPr>
    </w:p>
    <w:p w:rsidR="000B47FB" w:rsidRPr="00A41386" w:rsidRDefault="000B47FB" w:rsidP="00507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First need to install Java and set </w:t>
      </w:r>
      <w:r w:rsidR="00E15DDF">
        <w:rPr>
          <w:rFonts w:ascii="Times New Roman" w:hAnsi="Times New Roman" w:cs="Times New Roman"/>
          <w:sz w:val="24"/>
          <w:szCs w:val="24"/>
        </w:rPr>
        <w:t xml:space="preserve">the </w:t>
      </w:r>
      <w:r w:rsidRPr="00A41386">
        <w:rPr>
          <w:rFonts w:ascii="Times New Roman" w:hAnsi="Times New Roman" w:cs="Times New Roman"/>
          <w:sz w:val="24"/>
          <w:szCs w:val="24"/>
        </w:rPr>
        <w:t>java path.</w:t>
      </w:r>
    </w:p>
    <w:p w:rsidR="00E15DDF" w:rsidRPr="00A41386" w:rsidRDefault="00E15DDF" w:rsidP="000B47FB">
      <w:pPr>
        <w:pStyle w:val="ListParagraph"/>
        <w:ind w:left="360"/>
        <w:rPr>
          <w:ins w:id="1" w:author="Sapkale, Daksha (Cognizant)" w:date="2016-12-16T11:54:00Z"/>
          <w:rFonts w:ascii="Times New Roman" w:hAnsi="Times New Roman" w:cs="Times New Roman"/>
          <w:sz w:val="24"/>
          <w:szCs w:val="24"/>
        </w:rPr>
      </w:pPr>
    </w:p>
    <w:p w:rsidR="000B47FB" w:rsidRPr="00A41386" w:rsidRDefault="000B47FB" w:rsidP="00507538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To install java need to follow </w:t>
      </w:r>
      <w:r w:rsidR="00E15DDF">
        <w:rPr>
          <w:rFonts w:ascii="Times New Roman" w:hAnsi="Times New Roman" w:cs="Times New Roman"/>
          <w:sz w:val="24"/>
          <w:szCs w:val="24"/>
        </w:rPr>
        <w:t xml:space="preserve">the </w:t>
      </w:r>
      <w:r w:rsidRPr="00A41386">
        <w:rPr>
          <w:rFonts w:ascii="Times New Roman" w:hAnsi="Times New Roman" w:cs="Times New Roman"/>
          <w:sz w:val="24"/>
          <w:szCs w:val="24"/>
        </w:rPr>
        <w:t xml:space="preserve">steps </w:t>
      </w:r>
      <w:r w:rsidR="00E15DDF">
        <w:rPr>
          <w:rFonts w:ascii="Times New Roman" w:hAnsi="Times New Roman" w:cs="Times New Roman"/>
          <w:sz w:val="24"/>
          <w:szCs w:val="24"/>
        </w:rPr>
        <w:t>given below</w:t>
      </w:r>
      <w:r w:rsidRPr="00A41386">
        <w:rPr>
          <w:rFonts w:ascii="Times New Roman" w:hAnsi="Times New Roman" w:cs="Times New Roman"/>
          <w:sz w:val="24"/>
          <w:szCs w:val="24"/>
        </w:rPr>
        <w:t>–</w:t>
      </w:r>
    </w:p>
    <w:p w:rsidR="000B47FB" w:rsidRPr="00A41386" w:rsidRDefault="00A41386" w:rsidP="000B47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>Download the jdk zip file</w:t>
      </w:r>
    </w:p>
    <w:p w:rsidR="00A41386" w:rsidRPr="00A41386" w:rsidRDefault="00A41386" w:rsidP="000B47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>Extract it to the desired location</w:t>
      </w:r>
    </w:p>
    <w:p w:rsidR="00A41386" w:rsidRPr="00A41386" w:rsidRDefault="00A41386" w:rsidP="00A41386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41386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 xml:space="preserve">, </w:t>
      </w:r>
      <w:r w:rsidRPr="00A413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tar </w:t>
      </w:r>
      <w:proofErr w:type="spellStart"/>
      <w:r w:rsidRPr="00A41386">
        <w:rPr>
          <w:rFonts w:ascii="Times New Roman" w:hAnsi="Times New Roman" w:cs="Times New Roman"/>
          <w:sz w:val="24"/>
          <w:szCs w:val="24"/>
          <w:shd w:val="clear" w:color="auto" w:fill="FFFFFF"/>
        </w:rPr>
        <w:t>xvzf</w:t>
      </w:r>
      <w:proofErr w:type="spellEnd"/>
      <w:r w:rsidRPr="00A413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jdk-8u20-linux-i586.tar.gz</w:t>
      </w:r>
    </w:p>
    <w:p w:rsidR="00A41386" w:rsidRPr="00A41386" w:rsidRDefault="00A41386" w:rsidP="00507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3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install tomcat download the zip file of tomcat </w:t>
      </w:r>
    </w:p>
    <w:p w:rsidR="00A41386" w:rsidRPr="00A41386" w:rsidRDefault="00A41386" w:rsidP="00507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386">
        <w:rPr>
          <w:rFonts w:ascii="Times New Roman" w:hAnsi="Times New Roman" w:cs="Times New Roman"/>
          <w:sz w:val="24"/>
          <w:szCs w:val="24"/>
          <w:shd w:val="clear" w:color="auto" w:fill="FFFFFF"/>
        </w:rPr>
        <w:t>Below Ansible playbook can be used to install tomcat.</w:t>
      </w:r>
    </w:p>
    <w:p w:rsidR="000B47FB" w:rsidRPr="00A41386" w:rsidRDefault="000B47FB" w:rsidP="000B47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>---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hosts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 all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tasks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shell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 echo JAVA_HOME is $JAVA_HOME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environment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    JAVA_HOME: 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/local/java/jdk1.8.0_111</w:t>
      </w:r>
    </w:p>
    <w:p w:rsidR="000B47FB" w:rsidRPr="00A41386" w:rsidRDefault="00A41386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</w:t>
      </w:r>
      <w:r w:rsidR="000B47FB" w:rsidRPr="00A41386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0B47FB" w:rsidRPr="00A41386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="000B47FB" w:rsidRPr="00A41386">
        <w:rPr>
          <w:rFonts w:ascii="Times New Roman" w:hAnsi="Times New Roman" w:cs="Times New Roman"/>
          <w:sz w:val="24"/>
          <w:szCs w:val="24"/>
        </w:rPr>
        <w:t>: Extract archive</w:t>
      </w:r>
      <w:r w:rsidRPr="00A41386">
        <w:rPr>
          <w:rFonts w:ascii="Times New Roman" w:hAnsi="Times New Roman" w:cs="Times New Roman"/>
          <w:sz w:val="24"/>
          <w:szCs w:val="24"/>
        </w:rPr>
        <w:t xml:space="preserve"> of tomcat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</w:t>
      </w:r>
      <w:r w:rsidR="00A41386" w:rsidRPr="00A413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 xml:space="preserve">: /bin/tar 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 xml:space="preserve"> /home/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daksha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ansible_demo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/apache-tomcat-</w:t>
      </w:r>
      <w:r w:rsidR="00A41386" w:rsidRPr="00A41386">
        <w:rPr>
          <w:rFonts w:ascii="Times New Roman" w:hAnsi="Times New Roman" w:cs="Times New Roman"/>
          <w:sz w:val="24"/>
          <w:szCs w:val="24"/>
        </w:rPr>
        <w:t xml:space="preserve">     </w:t>
      </w:r>
      <w:r w:rsidRPr="00A41386">
        <w:rPr>
          <w:rFonts w:ascii="Times New Roman" w:hAnsi="Times New Roman" w:cs="Times New Roman"/>
          <w:sz w:val="24"/>
          <w:szCs w:val="24"/>
        </w:rPr>
        <w:t>7.0.61.tar.gz home/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daksha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/apache-tomcat-7.0.61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Symlink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 xml:space="preserve"> install directory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 src=/home/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daksha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ansible_demo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 xml:space="preserve">/apache-tomcat-7.0.61 </w:t>
      </w:r>
      <w:r w:rsidR="00A41386" w:rsidRPr="00A41386">
        <w:rPr>
          <w:rFonts w:ascii="Times New Roman" w:hAnsi="Times New Roman" w:cs="Times New Roman"/>
          <w:sz w:val="24"/>
          <w:szCs w:val="24"/>
        </w:rPr>
        <w:t xml:space="preserve"> </w:t>
      </w:r>
      <w:r w:rsidRPr="00A41386">
        <w:rPr>
          <w:rFonts w:ascii="Times New Roman" w:hAnsi="Times New Roman" w:cs="Times New Roman"/>
          <w:sz w:val="24"/>
          <w:szCs w:val="24"/>
        </w:rPr>
        <w:t>path=/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/share/tomcat state=link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 Configure Tomcat server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 xml:space="preserve">: src=/home/daksha/ansible_demo/apache-tomcat-7.0.61/conf/server.xml 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=/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/share/tomcat/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notify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 restart tomcat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 Configure Tomcat users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 xml:space="preserve">: src=/home/daksha/ansible_demo/apache-tomcat-7.0.61/conf/tomcat-users.xml 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=/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/share/tomcat/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notify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 restart tomcat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 xml:space="preserve">: Install Tomcat 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 xml:space="preserve"> script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 xml:space="preserve">: src=/home/daksha/ansible_demo/apache-tomcat-7.0.61/bin/setclasspath.sh  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=/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init.d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/tomcat mode=0755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 deploy war file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 src=/home/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daksha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ansible_demo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benefits.war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=/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/share/tomcat/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</w:p>
    <w:p w:rsidR="00A41386" w:rsidRPr="00A41386" w:rsidRDefault="00A41386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 Start Tomcat</w:t>
      </w:r>
    </w:p>
    <w:p w:rsidR="00A41386" w:rsidRPr="00A41386" w:rsidRDefault="00A41386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 /usr/share/tomcat/bin/startup.sh</w:t>
      </w:r>
    </w:p>
    <w:p w:rsidR="00A41386" w:rsidRPr="00A41386" w:rsidRDefault="00A41386" w:rsidP="000B47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B47FB" w:rsidRPr="00A41386" w:rsidRDefault="00A41386" w:rsidP="0050753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To deploy sample web application to tomcat just copy the war file to 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 xml:space="preserve"> folder of tomcat </w:t>
      </w:r>
    </w:p>
    <w:p w:rsidR="00A41386" w:rsidRPr="00A41386" w:rsidRDefault="00A41386" w:rsidP="000B47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B47FB" w:rsidRPr="00A41386" w:rsidRDefault="000B47FB" w:rsidP="000B4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B47FB" w:rsidRPr="00507538" w:rsidRDefault="000B47FB" w:rsidP="0050753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Running this playbook -: </w:t>
      </w:r>
      <w:proofErr w:type="spellStart"/>
      <w:r w:rsidRPr="00507538">
        <w:rPr>
          <w:rFonts w:ascii="Times New Roman" w:hAnsi="Times New Roman"/>
          <w:sz w:val="24"/>
        </w:rPr>
        <w:t>ansible</w:t>
      </w:r>
      <w:proofErr w:type="spellEnd"/>
      <w:r w:rsidRPr="00507538">
        <w:rPr>
          <w:rFonts w:ascii="Times New Roman" w:hAnsi="Times New Roman"/>
          <w:sz w:val="24"/>
        </w:rPr>
        <w:t>-playbook –</w:t>
      </w:r>
      <w:proofErr w:type="spellStart"/>
      <w:r w:rsidRPr="00507538">
        <w:rPr>
          <w:rFonts w:ascii="Times New Roman" w:hAnsi="Times New Roman"/>
          <w:sz w:val="24"/>
        </w:rPr>
        <w:t>i</w:t>
      </w:r>
      <w:proofErr w:type="spellEnd"/>
      <w:r w:rsidRPr="00507538">
        <w:rPr>
          <w:rFonts w:ascii="Times New Roman" w:hAnsi="Times New Roman"/>
          <w:sz w:val="24"/>
        </w:rPr>
        <w:t xml:space="preserve"> host –c local </w:t>
      </w:r>
      <w:proofErr w:type="spellStart"/>
      <w:r w:rsidRPr="00507538">
        <w:rPr>
          <w:rFonts w:ascii="Times New Roman" w:hAnsi="Times New Roman"/>
          <w:sz w:val="24"/>
        </w:rPr>
        <w:t>tomcat.yml</w:t>
      </w:r>
      <w:proofErr w:type="spellEnd"/>
    </w:p>
    <w:p w:rsidR="000B47FB" w:rsidRPr="00A41386" w:rsidRDefault="000B47FB" w:rsidP="0050753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>Browse the port and check whether tomcat is up.</w:t>
      </w:r>
    </w:p>
    <w:p w:rsidR="000B47FB" w:rsidRPr="00A41386" w:rsidRDefault="000B47FB" w:rsidP="000B47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B47FB" w:rsidRPr="00507538" w:rsidRDefault="000B47FB" w:rsidP="000B47FB">
      <w:pPr>
        <w:pStyle w:val="Heading3"/>
        <w:numPr>
          <w:ilvl w:val="0"/>
          <w:numId w:val="1"/>
        </w:numPr>
        <w:rPr>
          <w:rFonts w:ascii="Times New Roman" w:hAnsi="Times New Roman"/>
          <w:b/>
          <w:color w:val="auto"/>
          <w:sz w:val="28"/>
        </w:rPr>
      </w:pPr>
      <w:r w:rsidRPr="00507538">
        <w:rPr>
          <w:rFonts w:ascii="Times New Roman" w:hAnsi="Times New Roman"/>
          <w:b/>
          <w:color w:val="auto"/>
          <w:sz w:val="28"/>
        </w:rPr>
        <w:t xml:space="preserve">To run the </w:t>
      </w:r>
      <w:r w:rsidR="00E15DDF" w:rsidRPr="00E15DDF">
        <w:rPr>
          <w:rFonts w:ascii="Times New Roman" w:hAnsi="Times New Roman" w:cs="Times New Roman"/>
          <w:b/>
          <w:color w:val="auto"/>
          <w:sz w:val="28"/>
          <w:szCs w:val="28"/>
        </w:rPr>
        <w:t>Ansible</w:t>
      </w:r>
      <w:r w:rsidRPr="00507538">
        <w:rPr>
          <w:rFonts w:ascii="Times New Roman" w:hAnsi="Times New Roman"/>
          <w:b/>
          <w:color w:val="auto"/>
          <w:sz w:val="28"/>
        </w:rPr>
        <w:t xml:space="preserve"> playbook using </w:t>
      </w:r>
      <w:r w:rsidR="00E15DDF" w:rsidRPr="00E15DDF">
        <w:rPr>
          <w:rFonts w:ascii="Times New Roman" w:hAnsi="Times New Roman" w:cs="Times New Roman"/>
          <w:b/>
          <w:color w:val="auto"/>
          <w:sz w:val="28"/>
          <w:szCs w:val="28"/>
        </w:rPr>
        <w:t>Dockerfile</w:t>
      </w:r>
    </w:p>
    <w:p w:rsidR="00E15DDF" w:rsidRPr="00E15DDF" w:rsidRDefault="00E15DDF" w:rsidP="00E15DDF">
      <w:pPr>
        <w:rPr>
          <w:ins w:id="2" w:author="Sapkale, Daksha (Cognizant)" w:date="2016-12-16T11:54:00Z"/>
        </w:rPr>
      </w:pPr>
    </w:p>
    <w:p w:rsidR="00A41386" w:rsidRPr="00A41386" w:rsidRDefault="00A41386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FROM 10.242.138.121:5000/library/ubuntu:14.04 </w:t>
      </w:r>
      <w:r w:rsidRPr="00A41386">
        <w:rPr>
          <w:rFonts w:ascii="Times New Roman" w:hAnsi="Times New Roman" w:cs="Times New Roman"/>
          <w:color w:val="FF0000"/>
          <w:sz w:val="24"/>
          <w:szCs w:val="24"/>
        </w:rPr>
        <w:t>(loads the Ubuntu image as abse image from internal repo)</w:t>
      </w:r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41386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gramStart"/>
      <w:r w:rsidRPr="00A41386">
        <w:rPr>
          <w:rFonts w:ascii="Times New Roman" w:hAnsi="Times New Roman" w:cs="Times New Roman"/>
          <w:color w:val="FF0000"/>
          <w:sz w:val="24"/>
          <w:szCs w:val="24"/>
        </w:rPr>
        <w:t>Add</w:t>
      </w:r>
      <w:proofErr w:type="gramEnd"/>
      <w:r w:rsidRPr="00A413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1386">
        <w:rPr>
          <w:rFonts w:ascii="Times New Roman" w:hAnsi="Times New Roman" w:cs="Times New Roman"/>
          <w:color w:val="FF0000"/>
          <w:sz w:val="24"/>
          <w:szCs w:val="24"/>
        </w:rPr>
        <w:t>ansible</w:t>
      </w:r>
      <w:proofErr w:type="spellEnd"/>
      <w:r w:rsidRPr="00A41386">
        <w:rPr>
          <w:rFonts w:ascii="Times New Roman" w:hAnsi="Times New Roman" w:cs="Times New Roman"/>
          <w:color w:val="FF0000"/>
          <w:sz w:val="24"/>
          <w:szCs w:val="24"/>
        </w:rPr>
        <w:t xml:space="preserve"> configuration</w:t>
      </w:r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>RUN apt-get update &amp;&amp; \</w:t>
      </w:r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apt-get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 xml:space="preserve"> install -y python python-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 xml:space="preserve"> python-pip &amp;&amp; \</w:t>
      </w:r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RUN pip install 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ansible</w:t>
      </w:r>
      <w:proofErr w:type="spellEnd"/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color w:val="FF0000"/>
          <w:sz w:val="24"/>
          <w:szCs w:val="24"/>
        </w:rPr>
        <w:t>#</w:t>
      </w:r>
      <w:proofErr w:type="gramStart"/>
      <w:r w:rsidRPr="00A41386">
        <w:rPr>
          <w:rFonts w:ascii="Times New Roman" w:hAnsi="Times New Roman" w:cs="Times New Roman"/>
          <w:color w:val="FF0000"/>
          <w:sz w:val="24"/>
          <w:szCs w:val="24"/>
        </w:rPr>
        <w:t>Add</w:t>
      </w:r>
      <w:proofErr w:type="gramEnd"/>
      <w:r w:rsidRPr="00A413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1386">
        <w:rPr>
          <w:rFonts w:ascii="Times New Roman" w:hAnsi="Times New Roman" w:cs="Times New Roman"/>
          <w:color w:val="FF0000"/>
          <w:sz w:val="24"/>
          <w:szCs w:val="24"/>
        </w:rPr>
        <w:t>ansible</w:t>
      </w:r>
      <w:proofErr w:type="spellEnd"/>
      <w:r w:rsidRPr="00A41386">
        <w:rPr>
          <w:rFonts w:ascii="Times New Roman" w:hAnsi="Times New Roman" w:cs="Times New Roman"/>
          <w:color w:val="FF0000"/>
          <w:sz w:val="24"/>
          <w:szCs w:val="24"/>
        </w:rPr>
        <w:t xml:space="preserve"> configuration</w:t>
      </w:r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proofErr w:type="gramStart"/>
      <w:r w:rsidRPr="00A41386">
        <w:rPr>
          <w:rFonts w:ascii="Times New Roman" w:hAnsi="Times New Roman" w:cs="Times New Roman"/>
          <w:sz w:val="24"/>
          <w:szCs w:val="24"/>
        </w:rPr>
        <w:t>tomcat.yml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 xml:space="preserve">  /</w:t>
      </w:r>
      <w:proofErr w:type="spellStart"/>
      <w:proofErr w:type="gramEnd"/>
      <w:r w:rsidRPr="00A4138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tomcat.yml</w:t>
      </w:r>
      <w:proofErr w:type="spellEnd"/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host  /</w:t>
      </w:r>
      <w:proofErr w:type="spellStart"/>
      <w:proofErr w:type="gramEnd"/>
      <w:r w:rsidRPr="00A4138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/hosts</w:t>
      </w:r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>WORKDIR 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ansible</w:t>
      </w:r>
      <w:proofErr w:type="spellEnd"/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41386">
        <w:rPr>
          <w:rFonts w:ascii="Times New Roman" w:hAnsi="Times New Roman" w:cs="Times New Roman"/>
          <w:color w:val="FF0000"/>
          <w:sz w:val="24"/>
          <w:szCs w:val="24"/>
        </w:rPr>
        <w:t xml:space="preserve">#Run </w:t>
      </w:r>
      <w:proofErr w:type="spellStart"/>
      <w:r w:rsidRPr="00A41386">
        <w:rPr>
          <w:rFonts w:ascii="Times New Roman" w:hAnsi="Times New Roman" w:cs="Times New Roman"/>
          <w:color w:val="FF0000"/>
          <w:sz w:val="24"/>
          <w:szCs w:val="24"/>
        </w:rPr>
        <w:t>palybook</w:t>
      </w:r>
      <w:proofErr w:type="spellEnd"/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 xml:space="preserve">-playbook 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tomcat.yml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 xml:space="preserve"> -c local</w:t>
      </w:r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>EXPOSE 8080</w:t>
      </w:r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>ENTRYPOINT ["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-playbook"]</w:t>
      </w:r>
    </w:p>
    <w:p w:rsidR="000B47FB" w:rsidRDefault="000B47FB">
      <w:pPr>
        <w:rPr>
          <w:rFonts w:ascii="Times New Roman" w:hAnsi="Times New Roman" w:cs="Times New Roman"/>
          <w:sz w:val="24"/>
          <w:szCs w:val="24"/>
        </w:rPr>
      </w:pPr>
    </w:p>
    <w:p w:rsidR="00DA4D77" w:rsidRDefault="00DA4D77">
      <w:pPr>
        <w:rPr>
          <w:rFonts w:ascii="Times New Roman" w:hAnsi="Times New Roman" w:cs="Times New Roman"/>
          <w:sz w:val="24"/>
          <w:szCs w:val="24"/>
        </w:rPr>
      </w:pPr>
    </w:p>
    <w:p w:rsidR="00DA4D77" w:rsidRDefault="00DA4D77">
      <w:pPr>
        <w:rPr>
          <w:rFonts w:ascii="Times New Roman" w:hAnsi="Times New Roman" w:cs="Times New Roman"/>
          <w:sz w:val="24"/>
          <w:szCs w:val="24"/>
        </w:rPr>
      </w:pPr>
    </w:p>
    <w:p w:rsidR="00DA4D77" w:rsidRDefault="00DA4D77" w:rsidP="00DA4D77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To see the log of tomcat </w:t>
      </w:r>
      <w:r>
        <w:rPr>
          <w:rFonts w:ascii="Segoe UI" w:hAnsi="Segoe UI" w:cs="Segoe UI"/>
          <w:color w:val="000000"/>
          <w:sz w:val="20"/>
          <w:szCs w:val="20"/>
        </w:rPr>
        <w:t>tail 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f ..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/logs/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catalina.out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DA4D77" w:rsidRPr="00A41386" w:rsidRDefault="00DA4D77">
      <w:pPr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sectPr w:rsidR="00DA4D77" w:rsidRPr="00A4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0076B"/>
    <w:multiLevelType w:val="hybridMultilevel"/>
    <w:tmpl w:val="78944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21272A"/>
    <w:multiLevelType w:val="hybridMultilevel"/>
    <w:tmpl w:val="C8A88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425632"/>
    <w:multiLevelType w:val="hybridMultilevel"/>
    <w:tmpl w:val="A6FCAC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AC4ACE"/>
    <w:multiLevelType w:val="hybridMultilevel"/>
    <w:tmpl w:val="2DE4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4575B"/>
    <w:multiLevelType w:val="hybridMultilevel"/>
    <w:tmpl w:val="8348D978"/>
    <w:lvl w:ilvl="0" w:tplc="D23254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pkale, Daksha (Cognizant)">
    <w15:presenceInfo w15:providerId="AD" w15:userId="S-1-5-21-1178368992-402679808-390482200-15941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FB"/>
    <w:rsid w:val="000B47FB"/>
    <w:rsid w:val="00507538"/>
    <w:rsid w:val="0058590C"/>
    <w:rsid w:val="00615048"/>
    <w:rsid w:val="007531F3"/>
    <w:rsid w:val="00A41386"/>
    <w:rsid w:val="00DA4D77"/>
    <w:rsid w:val="00E15DDF"/>
    <w:rsid w:val="00EE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0C887-3CE0-411B-B776-5A2AFEA3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47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B47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7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47F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5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Sapkale, Daksha (Cognizant)</dc:creator>
  <cp:keywords/>
  <dc:description/>
  <cp:lastModifiedBy>Sapkale, Daksha (Cognizant)</cp:lastModifiedBy>
  <cp:revision>19</cp:revision>
  <dcterms:created xsi:type="dcterms:W3CDTF">2016-12-14T08:50:00Z</dcterms:created>
  <dcterms:modified xsi:type="dcterms:W3CDTF">2016-12-21T09:52:00Z</dcterms:modified>
</cp:coreProperties>
</file>